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779E3" w14:textId="2559AAFD" w:rsidR="004F0777" w:rsidRPr="004F0777" w:rsidRDefault="004F0777">
      <w:pPr>
        <w:pStyle w:val="Standard"/>
        <w:rPr>
          <w:ins w:id="0" w:author="Polok" w:date="2017-02-19T22:39:00Z"/>
          <w:color w:val="ED7D31" w:themeColor="accent2"/>
          <w:rPrChange w:id="1" w:author="Polok" w:date="2017-02-19T22:39:00Z">
            <w:rPr>
              <w:ins w:id="2" w:author="Polok" w:date="2017-02-19T22:39:00Z"/>
            </w:rPr>
          </w:rPrChange>
        </w:rPr>
      </w:pPr>
      <w:ins w:id="3" w:author="Polok" w:date="2017-02-19T22:39:00Z">
        <w:r w:rsidRPr="004F0777">
          <w:rPr>
            <w:color w:val="ED7D31" w:themeColor="accent2"/>
            <w:rPrChange w:id="4" w:author="Polok" w:date="2017-02-19T22:39:00Z">
              <w:rPr/>
            </w:rPrChange>
          </w:rPr>
          <w:t>RESUBMITTED:</w:t>
        </w:r>
      </w:ins>
    </w:p>
    <w:p w14:paraId="6AEEE2EE" w14:textId="6455D208" w:rsidR="005A4E1D" w:rsidRDefault="005A4E1D">
      <w:pPr>
        <w:pStyle w:val="Standard"/>
        <w:rPr>
          <w:ins w:id="5" w:author="Microsoft Office User" w:date="2017-02-15T18:37:00Z"/>
        </w:rPr>
      </w:pPr>
      <w:ins w:id="6" w:author="Microsoft Office User" w:date="2017-02-15T18:37:00Z">
        <w:r>
          <w:t>Grade:  6/10</w:t>
        </w:r>
      </w:ins>
    </w:p>
    <w:p w14:paraId="22F59C7A" w14:textId="3B081F64" w:rsidR="005A4E1D" w:rsidRDefault="005A4E1D">
      <w:pPr>
        <w:pStyle w:val="Standard"/>
        <w:rPr>
          <w:ins w:id="7" w:author="Microsoft Office User" w:date="2017-02-15T18:37:00Z"/>
        </w:rPr>
      </w:pPr>
      <w:ins w:id="8" w:author="Microsoft Office User" w:date="2017-02-15T18:37:00Z">
        <w:r>
          <w:t>Please correct and resubmit.</w:t>
        </w:r>
      </w:ins>
    </w:p>
    <w:p w14:paraId="4380B0B6" w14:textId="77777777" w:rsidR="005A4E1D" w:rsidRDefault="005A4E1D">
      <w:pPr>
        <w:pStyle w:val="Standard"/>
        <w:rPr>
          <w:ins w:id="9" w:author="Microsoft Office User" w:date="2017-02-15T18:37:00Z"/>
        </w:rPr>
      </w:pPr>
    </w:p>
    <w:p w14:paraId="3B4B534F" w14:textId="6984B3E1" w:rsidR="0033746A" w:rsidRDefault="00C63BAB">
      <w:pPr>
        <w:pStyle w:val="Standard"/>
      </w:pPr>
      <w:r>
        <w:t xml:space="preserve">CS 5334/4390  Spring 2017                                  </w:t>
      </w:r>
    </w:p>
    <w:p w14:paraId="53C7CD46" w14:textId="77777777" w:rsidR="0033746A" w:rsidRDefault="00C63BAB">
      <w:pPr>
        <w:pStyle w:val="Standard"/>
      </w:pPr>
      <w:r>
        <w:t xml:space="preserve">Shirley Moore, Instructor        </w:t>
      </w:r>
    </w:p>
    <w:p w14:paraId="331ACC86" w14:textId="77777777" w:rsidR="0033746A" w:rsidRDefault="00C63BAB">
      <w:pPr>
        <w:pStyle w:val="Standard"/>
      </w:pPr>
      <w:r>
        <w:t xml:space="preserve">Homework 1                                                      </w:t>
      </w:r>
    </w:p>
    <w:p w14:paraId="2624FF35" w14:textId="77777777" w:rsidR="0033746A" w:rsidRDefault="00C63BAB">
      <w:pPr>
        <w:pStyle w:val="Standard"/>
      </w:pPr>
      <w:r>
        <w:t>Due Tuesday, February 7</w:t>
      </w:r>
    </w:p>
    <w:p w14:paraId="745F5583" w14:textId="77777777" w:rsidR="0033746A" w:rsidRDefault="00C63BAB">
      <w:pPr>
        <w:pStyle w:val="Standard"/>
      </w:pPr>
      <w:r>
        <w:t xml:space="preserve">                                                                                      </w:t>
      </w:r>
    </w:p>
    <w:p w14:paraId="08608AD0" w14:textId="77777777" w:rsidR="0033746A" w:rsidRDefault="0033746A">
      <w:pPr>
        <w:pStyle w:val="Standard"/>
      </w:pPr>
    </w:p>
    <w:p w14:paraId="7ABA09BA" w14:textId="77777777" w:rsidR="0033746A" w:rsidRDefault="00C63BAB">
      <w:pPr>
        <w:pStyle w:val="Standard"/>
        <w:jc w:val="center"/>
        <w:rPr>
          <w:b/>
        </w:rPr>
      </w:pPr>
      <w:r>
        <w:rPr>
          <w:b/>
        </w:rPr>
        <w:t>Producer-Consumer using Pthreads Condition Variables</w:t>
      </w:r>
    </w:p>
    <w:p w14:paraId="4E141F4D" w14:textId="77777777" w:rsidR="0033746A" w:rsidRDefault="0033746A">
      <w:pPr>
        <w:pStyle w:val="Standard"/>
      </w:pPr>
    </w:p>
    <w:p w14:paraId="7501BB30" w14:textId="77777777" w:rsidR="0033746A" w:rsidRDefault="00C63BAB">
      <w:pPr>
        <w:pStyle w:val="Standard"/>
      </w:pPr>
      <w:r>
        <w:t>Please answer the questions below about the Phtreads producer-consumer code pc.c.txt provided on the course website. You may want to modify the code to answer some of the questions. You may find it useful to refer to information in the LLNL Pthreads tutorial or Pthreads man pages.</w:t>
      </w:r>
    </w:p>
    <w:p w14:paraId="5E77280E" w14:textId="77777777" w:rsidR="0033746A" w:rsidRDefault="0033746A">
      <w:pPr>
        <w:pStyle w:val="Standard"/>
      </w:pPr>
    </w:p>
    <w:p w14:paraId="1C489899" w14:textId="77777777" w:rsidR="0033746A" w:rsidRDefault="0033746A">
      <w:pPr>
        <w:pStyle w:val="Standard"/>
      </w:pPr>
    </w:p>
    <w:p w14:paraId="2812F48F" w14:textId="77777777" w:rsidR="0033746A" w:rsidRDefault="00C63BAB">
      <w:pPr>
        <w:pStyle w:val="Standard"/>
      </w:pPr>
      <w:r>
        <w:t xml:space="preserve">1.  Explain why the tests on </w:t>
      </w:r>
      <w:r>
        <w:rPr>
          <w:rFonts w:ascii="Courier" w:hAnsi="Courier"/>
          <w:sz w:val="22"/>
          <w:szCs w:val="22"/>
        </w:rPr>
        <w:t xml:space="preserve">fifo-&gt;full </w:t>
      </w:r>
      <w:r>
        <w:t xml:space="preserve">and </w:t>
      </w:r>
      <w:r>
        <w:rPr>
          <w:rFonts w:ascii="Courier New" w:hAnsi="Courier New" w:cs="Courier New"/>
          <w:sz w:val="22"/>
          <w:szCs w:val="22"/>
        </w:rPr>
        <w:t>fifo-&gt;empty</w:t>
      </w:r>
      <w:r>
        <w:t xml:space="preserve"> are inside </w:t>
      </w:r>
      <w:r>
        <w:rPr>
          <w:rFonts w:ascii="Courier" w:hAnsi="Courier"/>
          <w:sz w:val="22"/>
        </w:rPr>
        <w:t>while</w:t>
      </w:r>
      <w:r>
        <w:t xml:space="preserve"> loop conditions rather than </w:t>
      </w:r>
      <w:r>
        <w:rPr>
          <w:rFonts w:ascii="Courier" w:hAnsi="Courier"/>
          <w:sz w:val="22"/>
        </w:rPr>
        <w:t>if</w:t>
      </w:r>
      <w:r>
        <w:t xml:space="preserve"> statement conditions. Describe a scenario of how the code could fail if </w:t>
      </w:r>
      <w:r>
        <w:rPr>
          <w:rFonts w:ascii="Courier" w:hAnsi="Courier"/>
          <w:sz w:val="22"/>
        </w:rPr>
        <w:t xml:space="preserve">if </w:t>
      </w:r>
      <w:r>
        <w:t>statements were used. You may assume multiple consumers and producers for your scenario.</w:t>
      </w:r>
    </w:p>
    <w:p w14:paraId="7A3CD6A8" w14:textId="77777777" w:rsidR="0033746A" w:rsidRDefault="0033746A">
      <w:pPr>
        <w:pStyle w:val="Standard"/>
      </w:pPr>
    </w:p>
    <w:p w14:paraId="0B03DA87" w14:textId="77777777" w:rsidR="0033746A" w:rsidRDefault="00C63BAB">
      <w:pPr>
        <w:pStyle w:val="Standard"/>
        <w:rPr>
          <w:color w:val="3333FF"/>
        </w:rPr>
      </w:pPr>
      <w:r>
        <w:rPr>
          <w:color w:val="3333FF"/>
        </w:rPr>
        <w:t>For one consumer and one producer there will be no problem.</w:t>
      </w:r>
    </w:p>
    <w:p w14:paraId="2DE32B4F" w14:textId="77777777" w:rsidR="0033746A" w:rsidRDefault="00C63BAB">
      <w:pPr>
        <w:pStyle w:val="Standard"/>
        <w:rPr>
          <w:color w:val="3333FF"/>
        </w:rPr>
      </w:pPr>
      <w:r>
        <w:rPr>
          <w:color w:val="3333FF"/>
        </w:rPr>
        <w:t>However, for multiple consumer and producer there could be a problem. The example is : Say there are 2 consumer both finds the buffer empty and starts waiting. Then producer produce something and alerts both the consumer to start work. Then first one comes and take something from buffer. So the buffer is empty now. Now again the another consumer will come and it will not check that the buffer is full or not and it will try to delete something from it. And this will create error.</w:t>
      </w:r>
    </w:p>
    <w:p w14:paraId="7F014D5D" w14:textId="77777777" w:rsidR="0033746A" w:rsidRDefault="0033746A">
      <w:pPr>
        <w:pStyle w:val="Standard"/>
        <w:rPr>
          <w:color w:val="3333FF"/>
        </w:rPr>
      </w:pPr>
    </w:p>
    <w:p w14:paraId="7001D68D" w14:textId="77777777" w:rsidR="0033746A" w:rsidRDefault="0033746A">
      <w:pPr>
        <w:pStyle w:val="Standard"/>
      </w:pPr>
    </w:p>
    <w:p w14:paraId="1190E379" w14:textId="77777777" w:rsidR="0033746A" w:rsidRDefault="00C63BAB">
      <w:pPr>
        <w:pStyle w:val="Standard"/>
      </w:pPr>
      <w:r>
        <w:t xml:space="preserve"> 2.  Assume just one producer and one consumer.  Would the code still be guaranteed to work correctly if just the condition variables were used and the associated mutex were not locked?  If so, argue why it is still correct.  If not, give an example where it fails.</w:t>
      </w:r>
    </w:p>
    <w:p w14:paraId="7E73635B" w14:textId="77777777" w:rsidR="0033746A" w:rsidRDefault="0033746A">
      <w:pPr>
        <w:pStyle w:val="Standard"/>
      </w:pPr>
    </w:p>
    <w:p w14:paraId="2BB7A86D" w14:textId="77777777" w:rsidR="0033746A" w:rsidRDefault="00C63BAB">
      <w:pPr>
        <w:pStyle w:val="Standard"/>
        <w:rPr>
          <w:color w:val="3333FF"/>
        </w:rPr>
      </w:pPr>
      <w:r>
        <w:rPr>
          <w:color w:val="3333FF"/>
        </w:rPr>
        <w:t>No it will not work . It does not matters how many consumer or producer. If the buffer is not locked then there is a possibility that both of them tries to access the same variable at the same time .</w:t>
      </w:r>
    </w:p>
    <w:p w14:paraId="3FC51592" w14:textId="77777777" w:rsidR="0033746A" w:rsidRDefault="0033746A">
      <w:pPr>
        <w:pStyle w:val="Standard"/>
      </w:pPr>
    </w:p>
    <w:p w14:paraId="06D94FD2" w14:textId="77777777" w:rsidR="0033746A" w:rsidRDefault="0033746A">
      <w:pPr>
        <w:pStyle w:val="Standard"/>
      </w:pPr>
    </w:p>
    <w:p w14:paraId="59D7CD3B" w14:textId="77777777" w:rsidR="0033746A" w:rsidRDefault="00C63BAB">
      <w:pPr>
        <w:pStyle w:val="Standard"/>
      </w:pPr>
      <w:r>
        <w:t>3.  Assume just one producer and one consumer.  Would the code still work correctly if just one condition variable were used, rather than two – that is, both producer and consumer wait on and signal the same condition variable?  If so, argue why it is still correct.  If not, give an example where it fails.</w:t>
      </w:r>
    </w:p>
    <w:p w14:paraId="46E93523" w14:textId="77777777" w:rsidR="0033746A" w:rsidRDefault="0033746A">
      <w:pPr>
        <w:pStyle w:val="Standard"/>
      </w:pPr>
    </w:p>
    <w:p w14:paraId="7BA85E59" w14:textId="77777777" w:rsidR="0033746A" w:rsidRDefault="00C63BAB">
      <w:pPr>
        <w:pStyle w:val="Standard"/>
        <w:rPr>
          <w:color w:val="3333FF"/>
        </w:rPr>
      </w:pPr>
      <w:r>
        <w:rPr>
          <w:color w:val="3333FF"/>
        </w:rPr>
        <w:t>Whenever producer produce something then it signals consumer and vice versa. So they operate at different time. So there should not be any problem.</w:t>
      </w:r>
      <w:r>
        <w:rPr>
          <w:color w:val="3333FF"/>
        </w:rPr>
        <w:tab/>
      </w:r>
    </w:p>
    <w:p w14:paraId="053865FC" w14:textId="77777777" w:rsidR="0033746A" w:rsidRDefault="0033746A">
      <w:pPr>
        <w:pStyle w:val="Standard"/>
      </w:pPr>
    </w:p>
    <w:p w14:paraId="5FAD2C84" w14:textId="77777777" w:rsidR="0033746A" w:rsidRDefault="00C63BAB">
      <w:pPr>
        <w:pStyle w:val="Standard"/>
      </w:pPr>
      <w:r>
        <w:t>4.  Now assume more than one producer and/or consumer – for example, one producer and two consumers.</w:t>
      </w:r>
    </w:p>
    <w:p w14:paraId="1191B818" w14:textId="77777777" w:rsidR="0033746A" w:rsidRDefault="00C63BAB">
      <w:pPr>
        <w:pStyle w:val="Standard"/>
      </w:pPr>
      <w:r>
        <w:t xml:space="preserve">      a.  Would the code still work correctly if just one condition variable were used, rather than two.  If so, argue why it is still correct.  If not, give an example where it fails.</w:t>
      </w:r>
    </w:p>
    <w:p w14:paraId="1E503907" w14:textId="77777777" w:rsidR="0033746A" w:rsidRDefault="0033746A">
      <w:pPr>
        <w:pStyle w:val="Standard"/>
      </w:pPr>
    </w:p>
    <w:p w14:paraId="06A87FE3" w14:textId="4B9AE7D5" w:rsidR="0033746A" w:rsidRDefault="00C63BAB">
      <w:pPr>
        <w:pStyle w:val="Standard"/>
        <w:rPr>
          <w:color w:val="3333FF"/>
        </w:rPr>
      </w:pPr>
      <w:r>
        <w:rPr>
          <w:color w:val="3333FF"/>
        </w:rPr>
        <w:t xml:space="preserve">It should work because </w:t>
      </w:r>
      <w:del w:id="10" w:author="Polok" w:date="2017-02-19T21:48:00Z">
        <w:r w:rsidDel="00EA7A45">
          <w:rPr>
            <w:color w:val="3333FF"/>
          </w:rPr>
          <w:delText>if  one</w:delText>
        </w:r>
      </w:del>
      <w:ins w:id="11" w:author="Polok" w:date="2017-02-19T21:48:00Z">
        <w:r w:rsidR="00EA7A45">
          <w:rPr>
            <w:color w:val="3333FF"/>
          </w:rPr>
          <w:t>if one</w:t>
        </w:r>
      </w:ins>
      <w:r>
        <w:rPr>
          <w:color w:val="3333FF"/>
        </w:rPr>
        <w:t xml:space="preserve"> consumer finds it empty then it will signal the producer to be awake. Now by this time if another consumer locks the mutex and find the buffer empty it will just send the signal again but the producer is already awake. Then it will also wait and producer will produce something and signal the consumers to be awake.</w:t>
      </w:r>
    </w:p>
    <w:p w14:paraId="093EDFBD" w14:textId="77777777" w:rsidR="0033746A" w:rsidRDefault="0033746A">
      <w:pPr>
        <w:pStyle w:val="Standard"/>
        <w:rPr>
          <w:color w:val="3333FF"/>
        </w:rPr>
      </w:pPr>
    </w:p>
    <w:p w14:paraId="4C1A18F2" w14:textId="175C7913" w:rsidR="0033746A" w:rsidRDefault="005A4E1D">
      <w:pPr>
        <w:pStyle w:val="Standard"/>
      </w:pPr>
      <w:ins w:id="12" w:author="Microsoft Office User" w:date="2017-02-15T18:35:00Z">
        <w:del w:id="13" w:author="Polok" w:date="2017-02-19T21:49:00Z">
          <w:r w:rsidDel="00EA7A45">
            <w:delText>Actually</w:delText>
          </w:r>
        </w:del>
      </w:ins>
      <w:ins w:id="14" w:author="Polok" w:date="2017-02-19T21:49:00Z">
        <w:r w:rsidR="00EA7A45">
          <w:t>Actually,</w:t>
        </w:r>
      </w:ins>
      <w:ins w:id="15" w:author="Microsoft Office User" w:date="2017-02-15T18:35:00Z">
        <w:r>
          <w:t xml:space="preserve"> the code would be incorrect. Think about when the conditional variable is signaled and who can be awakened by the signal if there is only one condition variable.</w:t>
        </w:r>
      </w:ins>
    </w:p>
    <w:p w14:paraId="203BDA1A" w14:textId="3753E425" w:rsidR="0033746A" w:rsidRDefault="0033746A">
      <w:pPr>
        <w:pStyle w:val="Standard"/>
        <w:rPr>
          <w:ins w:id="16" w:author="Polok" w:date="2017-02-19T21:49:00Z"/>
        </w:rPr>
      </w:pPr>
    </w:p>
    <w:p w14:paraId="28643DDA" w14:textId="7926E070" w:rsidR="00EA7A45" w:rsidRDefault="00EA7A45">
      <w:pPr>
        <w:pStyle w:val="Standard"/>
        <w:rPr>
          <w:ins w:id="17" w:author="Polok" w:date="2017-02-19T21:49:00Z"/>
        </w:rPr>
      </w:pPr>
    </w:p>
    <w:p w14:paraId="0F47BA0C" w14:textId="77777777" w:rsidR="00EA7A45" w:rsidRPr="00EA7A45" w:rsidRDefault="00EA7A45" w:rsidP="00EA7A45">
      <w:pPr>
        <w:pStyle w:val="Default"/>
        <w:rPr>
          <w:ins w:id="18" w:author="Polok" w:date="2017-02-19T21:52:00Z"/>
          <w:rFonts w:ascii="Cambria" w:hAnsi="Cambria"/>
          <w:color w:val="ED7D31" w:themeColor="accent2"/>
          <w:rPrChange w:id="19" w:author="Polok" w:date="2017-02-19T21:52:00Z">
            <w:rPr>
              <w:ins w:id="20" w:author="Polok" w:date="2017-02-19T21:52:00Z"/>
            </w:rPr>
          </w:rPrChange>
        </w:rPr>
      </w:pPr>
      <w:ins w:id="21" w:author="Polok" w:date="2017-02-19T21:49:00Z">
        <w:r w:rsidRPr="00EA7A45">
          <w:rPr>
            <w:rFonts w:ascii="Cambria" w:hAnsi="Cambria"/>
            <w:color w:val="ED7D31" w:themeColor="accent2"/>
            <w:rPrChange w:id="22" w:author="Polok" w:date="2017-02-19T21:52:00Z">
              <w:rPr/>
            </w:rPrChange>
          </w:rPr>
          <w:t>Resubmit</w:t>
        </w:r>
      </w:ins>
      <w:ins w:id="23" w:author="Polok" w:date="2017-02-19T21:50:00Z">
        <w:r w:rsidRPr="00EA7A45">
          <w:rPr>
            <w:rFonts w:ascii="Cambria" w:hAnsi="Cambria"/>
            <w:color w:val="ED7D31" w:themeColor="accent2"/>
            <w:rPrChange w:id="24" w:author="Polok" w:date="2017-02-19T21:52:00Z">
              <w:rPr/>
            </w:rPrChange>
          </w:rPr>
          <w:t xml:space="preserve"> answer</w:t>
        </w:r>
      </w:ins>
      <w:ins w:id="25" w:author="Polok" w:date="2017-02-19T21:49:00Z">
        <w:r w:rsidRPr="00EA7A45">
          <w:rPr>
            <w:rFonts w:ascii="Cambria" w:hAnsi="Cambria"/>
            <w:color w:val="ED7D31" w:themeColor="accent2"/>
            <w:rPrChange w:id="26" w:author="Polok" w:date="2017-02-19T21:52:00Z">
              <w:rPr/>
            </w:rPrChange>
          </w:rPr>
          <w:t xml:space="preserve">: </w:t>
        </w:r>
      </w:ins>
    </w:p>
    <w:p w14:paraId="07AB532E" w14:textId="77777777" w:rsidR="00EA7A45" w:rsidRDefault="00EA7A45" w:rsidP="00EA7A45">
      <w:pPr>
        <w:pStyle w:val="Default"/>
        <w:rPr>
          <w:ins w:id="27" w:author="Polok" w:date="2017-02-19T21:54:00Z"/>
          <w:rFonts w:ascii="Cambria" w:hAnsi="Cambria"/>
          <w:color w:val="ED7D31" w:themeColor="accent2"/>
        </w:rPr>
      </w:pPr>
      <w:ins w:id="28" w:author="Polok" w:date="2017-02-19T21:52:00Z">
        <w:r w:rsidRPr="00EA7A45">
          <w:rPr>
            <w:rFonts w:ascii="Cambria" w:hAnsi="Cambria"/>
            <w:color w:val="ED7D31" w:themeColor="accent2"/>
            <w:rPrChange w:id="29" w:author="Polok" w:date="2017-02-19T21:52:00Z">
              <w:rPr>
                <w:sz w:val="23"/>
                <w:szCs w:val="23"/>
              </w:rPr>
            </w:rPrChange>
          </w:rPr>
          <w:t>F</w:t>
        </w:r>
        <w:r>
          <w:rPr>
            <w:rFonts w:ascii="Cambria" w:hAnsi="Cambria"/>
            <w:color w:val="ED7D31" w:themeColor="accent2"/>
          </w:rPr>
          <w:t>or this case, the code will</w:t>
        </w:r>
      </w:ins>
      <w:ins w:id="30" w:author="Polok" w:date="2017-02-19T21:53:00Z">
        <w:r>
          <w:rPr>
            <w:rFonts w:ascii="Cambria" w:hAnsi="Cambria"/>
            <w:color w:val="ED7D31" w:themeColor="accent2"/>
          </w:rPr>
          <w:t xml:space="preserve"> be</w:t>
        </w:r>
      </w:ins>
      <w:ins w:id="31" w:author="Polok" w:date="2017-02-19T21:52:00Z">
        <w:r>
          <w:rPr>
            <w:rFonts w:ascii="Cambria" w:hAnsi="Cambria"/>
            <w:color w:val="ED7D31" w:themeColor="accent2"/>
          </w:rPr>
          <w:t xml:space="preserve"> incorrect</w:t>
        </w:r>
        <w:r w:rsidRPr="00EA7A45">
          <w:rPr>
            <w:rFonts w:ascii="Cambria" w:hAnsi="Cambria"/>
            <w:color w:val="ED7D31" w:themeColor="accent2"/>
            <w:rPrChange w:id="32" w:author="Polok" w:date="2017-02-19T21:52:00Z">
              <w:rPr>
                <w:sz w:val="23"/>
                <w:szCs w:val="23"/>
              </w:rPr>
            </w:rPrChange>
          </w:rPr>
          <w:t xml:space="preserve">. </w:t>
        </w:r>
      </w:ins>
      <w:ins w:id="33" w:author="Polok" w:date="2017-02-19T21:53:00Z">
        <w:r>
          <w:rPr>
            <w:rFonts w:ascii="Cambria" w:hAnsi="Cambria"/>
            <w:color w:val="ED7D31" w:themeColor="accent2"/>
          </w:rPr>
          <w:t xml:space="preserve">For this we will need at least two </w:t>
        </w:r>
      </w:ins>
      <w:ins w:id="34" w:author="Polok" w:date="2017-02-19T21:54:00Z">
        <w:r>
          <w:rPr>
            <w:rFonts w:ascii="Cambria" w:hAnsi="Cambria"/>
            <w:color w:val="ED7D31" w:themeColor="accent2"/>
          </w:rPr>
          <w:t>c</w:t>
        </w:r>
      </w:ins>
      <w:ins w:id="35" w:author="Polok" w:date="2017-02-19T21:53:00Z">
        <w:r>
          <w:rPr>
            <w:rFonts w:ascii="Cambria" w:hAnsi="Cambria"/>
            <w:color w:val="ED7D31" w:themeColor="accent2"/>
          </w:rPr>
          <w:t xml:space="preserve">ondition </w:t>
        </w:r>
      </w:ins>
      <w:ins w:id="36" w:author="Polok" w:date="2017-02-19T21:54:00Z">
        <w:r>
          <w:rPr>
            <w:rFonts w:ascii="Cambria" w:hAnsi="Cambria"/>
            <w:color w:val="ED7D31" w:themeColor="accent2"/>
          </w:rPr>
          <w:t>variables.</w:t>
        </w:r>
      </w:ins>
      <w:ins w:id="37" w:author="Polok" w:date="2017-02-19T21:52:00Z">
        <w:r w:rsidRPr="00EA7A45">
          <w:rPr>
            <w:rFonts w:ascii="Cambria" w:hAnsi="Cambria"/>
            <w:color w:val="ED7D31" w:themeColor="accent2"/>
            <w:rPrChange w:id="38" w:author="Polok" w:date="2017-02-19T21:52:00Z">
              <w:rPr>
                <w:sz w:val="23"/>
                <w:szCs w:val="23"/>
              </w:rPr>
            </w:rPrChange>
          </w:rPr>
          <w:t xml:space="preserve"> </w:t>
        </w:r>
      </w:ins>
    </w:p>
    <w:p w14:paraId="637D109C" w14:textId="2197B06C" w:rsidR="00EA7A45" w:rsidDel="00CB11FF" w:rsidRDefault="00EA7A45">
      <w:pPr>
        <w:pStyle w:val="Default"/>
        <w:rPr>
          <w:del w:id="39" w:author="Polok" w:date="2017-02-19T21:52:00Z"/>
          <w:color w:val="ED7D31" w:themeColor="accent2"/>
        </w:rPr>
        <w:pPrChange w:id="40" w:author="Polok" w:date="2017-02-19T22:00:00Z">
          <w:pPr>
            <w:pStyle w:val="Standard"/>
          </w:pPr>
        </w:pPrChange>
      </w:pPr>
      <w:ins w:id="41" w:author="Polok" w:date="2017-02-19T21:58:00Z">
        <w:r>
          <w:rPr>
            <w:rFonts w:ascii="Cambria" w:hAnsi="Cambria"/>
            <w:color w:val="ED7D31" w:themeColor="accent2"/>
          </w:rPr>
          <w:t xml:space="preserve">Now in the given case (one producer two consumer): </w:t>
        </w:r>
      </w:ins>
    </w:p>
    <w:p w14:paraId="5357E7EA" w14:textId="220B9D82" w:rsidR="00CB11FF" w:rsidRDefault="00CB11FF">
      <w:pPr>
        <w:pStyle w:val="Default"/>
        <w:rPr>
          <w:ins w:id="42" w:author="Polok" w:date="2017-02-19T22:00:00Z"/>
          <w:color w:val="ED7D31" w:themeColor="accent2"/>
        </w:rPr>
        <w:pPrChange w:id="43" w:author="Polok" w:date="2017-02-19T22:00:00Z">
          <w:pPr>
            <w:pStyle w:val="Standard"/>
          </w:pPr>
        </w:pPrChange>
      </w:pPr>
    </w:p>
    <w:p w14:paraId="32A641D2" w14:textId="641DD726" w:rsidR="00CB11FF" w:rsidRPr="00EA7A45" w:rsidRDefault="00CB11FF">
      <w:pPr>
        <w:pStyle w:val="Default"/>
        <w:rPr>
          <w:ins w:id="44" w:author="Polok" w:date="2017-02-19T22:00:00Z"/>
          <w:color w:val="ED7D31" w:themeColor="accent2"/>
          <w:rPrChange w:id="45" w:author="Polok" w:date="2017-02-19T21:52:00Z">
            <w:rPr>
              <w:ins w:id="46" w:author="Polok" w:date="2017-02-19T22:00:00Z"/>
            </w:rPr>
          </w:rPrChange>
        </w:rPr>
        <w:pPrChange w:id="47" w:author="Polok" w:date="2017-02-19T22:00:00Z">
          <w:pPr>
            <w:pStyle w:val="Standard"/>
          </w:pPr>
        </w:pPrChange>
      </w:pPr>
      <w:ins w:id="48" w:author="Polok" w:date="2017-02-19T22:00:00Z">
        <w:r>
          <w:rPr>
            <w:rFonts w:ascii="Cambria" w:hAnsi="Cambria"/>
            <w:color w:val="ED7D31" w:themeColor="accent2"/>
          </w:rPr>
          <w:t xml:space="preserve">Say for example </w:t>
        </w:r>
      </w:ins>
      <w:ins w:id="49" w:author="Polok" w:date="2017-02-19T22:29:00Z">
        <w:r w:rsidR="004F0777">
          <w:rPr>
            <w:rFonts w:ascii="Cambria" w:hAnsi="Cambria"/>
            <w:color w:val="ED7D31" w:themeColor="accent2"/>
          </w:rPr>
          <w:t xml:space="preserve">two </w:t>
        </w:r>
      </w:ins>
      <w:ins w:id="50" w:author="Polok" w:date="2017-02-19T22:31:00Z">
        <w:r w:rsidR="004F0777">
          <w:rPr>
            <w:rFonts w:ascii="Cambria" w:hAnsi="Cambria"/>
            <w:color w:val="ED7D31" w:themeColor="accent2"/>
          </w:rPr>
          <w:t>consumers</w:t>
        </w:r>
      </w:ins>
      <w:ins w:id="51" w:author="Polok" w:date="2017-02-19T22:29:00Z">
        <w:r w:rsidR="004F0777">
          <w:rPr>
            <w:rFonts w:ascii="Cambria" w:hAnsi="Cambria"/>
            <w:color w:val="ED7D31" w:themeColor="accent2"/>
          </w:rPr>
          <w:t xml:space="preserve"> is waiting for a signal and then producer produce something and signal one of them. Then that consumer will come and make the queue empty and will signal another but the another one will come and will find it empty. </w:t>
        </w:r>
      </w:ins>
      <w:ins w:id="52" w:author="Polok" w:date="2017-02-19T22:31:00Z">
        <w:r w:rsidR="004F0777">
          <w:rPr>
            <w:rFonts w:ascii="Cambria" w:hAnsi="Cambria"/>
            <w:color w:val="ED7D31" w:themeColor="accent2"/>
          </w:rPr>
          <w:t>So,</w:t>
        </w:r>
      </w:ins>
      <w:ins w:id="53" w:author="Polok" w:date="2017-02-19T22:29:00Z">
        <w:r w:rsidR="004F0777">
          <w:rPr>
            <w:rFonts w:ascii="Cambria" w:hAnsi="Cambria"/>
            <w:color w:val="ED7D31" w:themeColor="accent2"/>
          </w:rPr>
          <w:t xml:space="preserve"> they will be in a</w:t>
        </w:r>
      </w:ins>
      <w:ins w:id="54" w:author="Polok" w:date="2017-02-19T22:31:00Z">
        <w:r w:rsidR="004F0777">
          <w:rPr>
            <w:rFonts w:ascii="Cambria" w:hAnsi="Cambria"/>
            <w:color w:val="ED7D31" w:themeColor="accent2"/>
          </w:rPr>
          <w:t>n</w:t>
        </w:r>
      </w:ins>
      <w:ins w:id="55" w:author="Polok" w:date="2017-02-19T22:29:00Z">
        <w:r w:rsidR="004F0777">
          <w:rPr>
            <w:rFonts w:ascii="Cambria" w:hAnsi="Cambria"/>
            <w:color w:val="ED7D31" w:themeColor="accent2"/>
          </w:rPr>
          <w:t xml:space="preserve"> infinite loop</w:t>
        </w:r>
      </w:ins>
      <w:ins w:id="56" w:author="Polok" w:date="2017-02-19T22:32:00Z">
        <w:r w:rsidR="004F0777">
          <w:rPr>
            <w:rFonts w:ascii="Cambria" w:hAnsi="Cambria"/>
            <w:color w:val="ED7D31" w:themeColor="accent2"/>
          </w:rPr>
          <w:t xml:space="preserve">. </w:t>
        </w:r>
      </w:ins>
    </w:p>
    <w:p w14:paraId="332AD749" w14:textId="77777777" w:rsidR="0033746A" w:rsidRDefault="0033746A">
      <w:pPr>
        <w:pStyle w:val="Default"/>
        <w:pPrChange w:id="57" w:author="Polok" w:date="2017-02-19T22:00:00Z">
          <w:pPr>
            <w:pStyle w:val="Standard"/>
          </w:pPr>
        </w:pPrChange>
      </w:pPr>
    </w:p>
    <w:p w14:paraId="0D91DC12" w14:textId="77777777" w:rsidR="0033746A" w:rsidRDefault="0033746A">
      <w:pPr>
        <w:pStyle w:val="Standard"/>
      </w:pPr>
    </w:p>
    <w:p w14:paraId="2FB45C22" w14:textId="77777777" w:rsidR="0033746A" w:rsidRDefault="00C63BAB">
      <w:pPr>
        <w:pStyle w:val="Standard"/>
      </w:pPr>
      <w:r>
        <w:t xml:space="preserve">     b.  As in part a, assume one condition variable is used, rather than two. Also change the code to use pthread_cond_broadcast() instead of pthread_cond_signal() in both the producer and consumer routines. Now will the code work correctly? If so, argue why it is correct. If not, give an example illustrating how it can fail.  Even if it is correct, is it a good solution?</w:t>
      </w:r>
    </w:p>
    <w:p w14:paraId="353F43AB" w14:textId="77777777" w:rsidR="0033746A" w:rsidRDefault="00C63BAB">
      <w:pPr>
        <w:pStyle w:val="Standard"/>
        <w:rPr>
          <w:ins w:id="58" w:author="Microsoft Office User" w:date="2017-02-15T18:36:00Z"/>
          <w:color w:val="3333FF"/>
        </w:rPr>
      </w:pPr>
      <w:r>
        <w:rPr>
          <w:color w:val="3333FF"/>
        </w:rPr>
        <w:t>No there is a chance that one consumer finds the buffer empty and signal everyone to get awake. Then before the producer having the chance of producing some thing another consumer comes and finds the buffer still empty. Then it will signal again to everyone including the waiting consumer to be awake. Now if again the consumer take the buffer again and if the loop goes on then there will be deadlock.</w:t>
      </w:r>
    </w:p>
    <w:p w14:paraId="3648733B" w14:textId="77777777" w:rsidR="005A4E1D" w:rsidRDefault="005A4E1D">
      <w:pPr>
        <w:pStyle w:val="Standard"/>
        <w:rPr>
          <w:ins w:id="59" w:author="Microsoft Office User" w:date="2017-02-15T18:36:00Z"/>
          <w:color w:val="3333FF"/>
        </w:rPr>
      </w:pPr>
    </w:p>
    <w:p w14:paraId="14796039" w14:textId="4C6C2FFC" w:rsidR="005A4E1D" w:rsidRDefault="005A4E1D">
      <w:pPr>
        <w:pStyle w:val="Standard"/>
        <w:rPr>
          <w:ins w:id="60" w:author="Polok" w:date="2017-02-19T22:33:00Z"/>
          <w:color w:val="3333FF"/>
        </w:rPr>
      </w:pPr>
      <w:ins w:id="61" w:author="Microsoft Office User" w:date="2017-02-15T18:36:00Z">
        <w:r>
          <w:rPr>
            <w:color w:val="3333FF"/>
          </w:rPr>
          <w:t>Actually the code would be correct. Please try this question again.</w:t>
        </w:r>
      </w:ins>
    </w:p>
    <w:p w14:paraId="6D79B28E" w14:textId="1B34B75B" w:rsidR="004F0777" w:rsidRDefault="004F0777">
      <w:pPr>
        <w:pStyle w:val="Standard"/>
        <w:rPr>
          <w:ins w:id="62" w:author="Polok" w:date="2017-02-19T22:33:00Z"/>
          <w:color w:val="3333FF"/>
        </w:rPr>
      </w:pPr>
    </w:p>
    <w:p w14:paraId="12535041" w14:textId="77777777" w:rsidR="0012375B" w:rsidRDefault="0012375B" w:rsidP="004F0777">
      <w:pPr>
        <w:pStyle w:val="Default"/>
        <w:rPr>
          <w:ins w:id="63" w:author="Polok" w:date="2017-02-19T22:42:00Z"/>
          <w:rFonts w:ascii="Cambria" w:hAnsi="Cambria"/>
          <w:color w:val="ED7D31" w:themeColor="accent2"/>
        </w:rPr>
      </w:pPr>
    </w:p>
    <w:p w14:paraId="233C321C" w14:textId="77777777" w:rsidR="0012375B" w:rsidRDefault="0012375B" w:rsidP="004F0777">
      <w:pPr>
        <w:pStyle w:val="Default"/>
        <w:rPr>
          <w:ins w:id="64" w:author="Polok" w:date="2017-02-19T22:42:00Z"/>
          <w:rFonts w:ascii="Cambria" w:hAnsi="Cambria"/>
          <w:color w:val="ED7D31" w:themeColor="accent2"/>
        </w:rPr>
      </w:pPr>
    </w:p>
    <w:p w14:paraId="56D2C058" w14:textId="63417503" w:rsidR="004F0777" w:rsidRPr="00904982" w:rsidRDefault="004F0777" w:rsidP="004F0777">
      <w:pPr>
        <w:pStyle w:val="Default"/>
        <w:rPr>
          <w:ins w:id="65" w:author="Polok" w:date="2017-02-19T22:33:00Z"/>
          <w:rFonts w:ascii="Cambria" w:hAnsi="Cambria"/>
          <w:color w:val="ED7D31" w:themeColor="accent2"/>
        </w:rPr>
      </w:pPr>
      <w:bookmarkStart w:id="66" w:name="_GoBack"/>
      <w:bookmarkEnd w:id="66"/>
      <w:ins w:id="67" w:author="Polok" w:date="2017-02-19T22:33:00Z">
        <w:r w:rsidRPr="00904982">
          <w:rPr>
            <w:rFonts w:ascii="Cambria" w:hAnsi="Cambria"/>
            <w:color w:val="ED7D31" w:themeColor="accent2"/>
          </w:rPr>
          <w:lastRenderedPageBreak/>
          <w:t xml:space="preserve">Resubmit answer: </w:t>
        </w:r>
      </w:ins>
    </w:p>
    <w:p w14:paraId="4DB9C70C" w14:textId="7FCB4876" w:rsidR="004F0777" w:rsidRPr="004F0777" w:rsidRDefault="004F0777" w:rsidP="004F0777">
      <w:pPr>
        <w:pStyle w:val="Standard"/>
        <w:rPr>
          <w:ins w:id="68" w:author="Polok" w:date="2017-02-19T22:39:00Z"/>
          <w:color w:val="ED7D31" w:themeColor="accent2"/>
          <w:rPrChange w:id="69" w:author="Polok" w:date="2017-02-19T22:39:00Z">
            <w:rPr>
              <w:ins w:id="70" w:author="Polok" w:date="2017-02-19T22:39:00Z"/>
              <w:color w:val="3333FF"/>
            </w:rPr>
          </w:rPrChange>
        </w:rPr>
      </w:pPr>
      <w:ins w:id="71" w:author="Polok" w:date="2017-02-19T22:39:00Z">
        <w:r w:rsidRPr="004F0777">
          <w:rPr>
            <w:color w:val="ED7D31" w:themeColor="accent2"/>
            <w:sz w:val="23"/>
            <w:szCs w:val="23"/>
            <w:rPrChange w:id="72" w:author="Polok" w:date="2017-02-19T22:39:00Z">
              <w:rPr>
                <w:sz w:val="23"/>
                <w:szCs w:val="23"/>
              </w:rPr>
            </w:rPrChange>
          </w:rPr>
          <w:t xml:space="preserve">If pthread_cond_broadcast is used the code will run properly but it will be inefficient. Each time pthread_cond_broadcast will signal everyone (all producers and consumers), but each </w:t>
        </w:r>
        <w:r w:rsidRPr="004F0777">
          <w:rPr>
            <w:color w:val="ED7D31" w:themeColor="accent2"/>
            <w:sz w:val="23"/>
            <w:szCs w:val="23"/>
          </w:rPr>
          <w:t>must</w:t>
        </w:r>
        <w:r w:rsidRPr="004F0777">
          <w:rPr>
            <w:color w:val="ED7D31" w:themeColor="accent2"/>
            <w:sz w:val="23"/>
            <w:szCs w:val="23"/>
            <w:rPrChange w:id="73" w:author="Polok" w:date="2017-02-19T22:39:00Z">
              <w:rPr>
                <w:sz w:val="23"/>
                <w:szCs w:val="23"/>
              </w:rPr>
            </w:rPrChange>
          </w:rPr>
          <w:t xml:space="preserve"> wait for other (producer will wait for consumer and consumer will wait for producer) and the whole queue will not be used in this case.</w:t>
        </w:r>
      </w:ins>
    </w:p>
    <w:p w14:paraId="506AE64A" w14:textId="77777777" w:rsidR="004F0777" w:rsidRDefault="004F0777">
      <w:pPr>
        <w:pStyle w:val="Standard"/>
        <w:rPr>
          <w:color w:val="3333FF"/>
        </w:rPr>
      </w:pPr>
    </w:p>
    <w:sectPr w:rsidR="004F0777">
      <w:footerReference w:type="default" r:id="rId7"/>
      <w:pgSz w:w="12240" w:h="15840"/>
      <w:pgMar w:top="1440" w:right="1800" w:bottom="1440" w:left="180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B6D59" w14:textId="77777777" w:rsidR="002E14B0" w:rsidRDefault="002E14B0">
      <w:r>
        <w:separator/>
      </w:r>
    </w:p>
  </w:endnote>
  <w:endnote w:type="continuationSeparator" w:id="0">
    <w:p w14:paraId="775ADEBF" w14:textId="77777777" w:rsidR="002E14B0" w:rsidRDefault="002E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6AA61" w14:textId="77777777" w:rsidR="00014808" w:rsidRDefault="00C63BAB">
    <w:pPr>
      <w:pStyle w:val="Footer"/>
    </w:pPr>
    <w:r>
      <w:rPr>
        <w:noProof/>
        <w:lang w:eastAsia="en-US"/>
      </w:rPr>
      <mc:AlternateContent>
        <mc:Choice Requires="wps">
          <w:drawing>
            <wp:anchor distT="0" distB="0" distL="114300" distR="114300" simplePos="0" relativeHeight="251659264" behindDoc="0" locked="0" layoutInCell="1" allowOverlap="1" wp14:anchorId="3B82EEAB" wp14:editId="290AE22D">
              <wp:simplePos x="0" y="0"/>
              <wp:positionH relativeFrom="margin">
                <wp:align>center</wp:align>
              </wp:positionH>
              <wp:positionV relativeFrom="paragraph">
                <wp:posOffset>731</wp:posOffset>
              </wp:positionV>
              <wp:extent cx="84455" cy="17843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84455" cy="178435"/>
                      </a:xfrm>
                      <a:prstGeom prst="rect">
                        <a:avLst/>
                      </a:prstGeom>
                      <a:solidFill>
                        <a:srgbClr val="FFFFFF">
                          <a:alpha val="0"/>
                        </a:srgbClr>
                      </a:solidFill>
                      <a:ln>
                        <a:noFill/>
                        <a:prstDash/>
                      </a:ln>
                    </wps:spPr>
                    <wps:txbx>
                      <w:txbxContent>
                        <w:p w14:paraId="219399D6" w14:textId="7085AF17" w:rsidR="00014808" w:rsidRDefault="00C63BAB">
                          <w:pPr>
                            <w:pStyle w:val="Footer"/>
                          </w:pPr>
                          <w:r>
                            <w:rPr>
                              <w:rStyle w:val="PageNumber"/>
                            </w:rPr>
                            <w:fldChar w:fldCharType="begin"/>
                          </w:r>
                          <w:r>
                            <w:rPr>
                              <w:rStyle w:val="PageNumber"/>
                            </w:rPr>
                            <w:instrText xml:space="preserve"> PAGE </w:instrText>
                          </w:r>
                          <w:r>
                            <w:rPr>
                              <w:rStyle w:val="PageNumber"/>
                            </w:rPr>
                            <w:fldChar w:fldCharType="separate"/>
                          </w:r>
                          <w:r w:rsidR="0012375B">
                            <w:rPr>
                              <w:rStyle w:val="PageNumber"/>
                              <w:noProof/>
                            </w:rPr>
                            <w:t>2</w:t>
                          </w:r>
                          <w:r>
                            <w:rPr>
                              <w:rStyle w:val="PageNumber"/>
                            </w:rPr>
                            <w:fldChar w:fldCharType="end"/>
                          </w:r>
                        </w:p>
                      </w:txbxContent>
                    </wps:txbx>
                    <wps:bodyPr vert="horz" wrap="none" lIns="0" tIns="0" rIns="0" bIns="0" compatLnSpc="0">
                      <a:spAutoFit/>
                    </wps:bodyPr>
                  </wps:wsp>
                </a:graphicData>
              </a:graphic>
            </wp:anchor>
          </w:drawing>
        </mc:Choice>
        <mc:Fallback>
          <w:pict>
            <v:shapetype w14:anchorId="3B82EEAB" id="_x0000_t202" coordsize="21600,21600" o:spt="202" path="m,l,21600r21600,l21600,xe">
              <v:stroke joinstyle="miter"/>
              <v:path gradientshapeok="t" o:connecttype="rect"/>
            </v:shapetype>
            <v:shape id="Frame1" o:spid="_x0000_s1026" type="#_x0000_t202" style="position:absolute;margin-left:0;margin-top:.05pt;width:6.65pt;height:14.0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" stroked="f">
              <v:fill opacity="0"/>
              <v:textbox style="mso-fit-shape-to-text:t" inset="0,0,0,0">
                <w:txbxContent>
                  <w:p w14:paraId="219399D6" w14:textId="7085AF17" w:rsidR="00014808" w:rsidRDefault="00C63BAB">
                    <w:pPr>
                      <w:pStyle w:val="Footer"/>
                    </w:pPr>
                    <w:r>
                      <w:rPr>
                        <w:rStyle w:val="PageNumber"/>
                      </w:rPr>
                      <w:fldChar w:fldCharType="begin"/>
                    </w:r>
                    <w:r>
                      <w:rPr>
                        <w:rStyle w:val="PageNumber"/>
                      </w:rPr>
                      <w:instrText xml:space="preserve"> PAGE </w:instrText>
                    </w:r>
                    <w:r>
                      <w:rPr>
                        <w:rStyle w:val="PageNumber"/>
                      </w:rPr>
                      <w:fldChar w:fldCharType="separate"/>
                    </w:r>
                    <w:r w:rsidR="0012375B">
                      <w:rPr>
                        <w:rStyle w:val="PageNumber"/>
                        <w:noProof/>
                      </w:rPr>
                      <w:t>2</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94762" w14:textId="77777777" w:rsidR="002E14B0" w:rsidRDefault="002E14B0">
      <w:r>
        <w:rPr>
          <w:color w:val="000000"/>
        </w:rPr>
        <w:separator/>
      </w:r>
    </w:p>
  </w:footnote>
  <w:footnote w:type="continuationSeparator" w:id="0">
    <w:p w14:paraId="485F182E" w14:textId="77777777" w:rsidR="002E14B0" w:rsidRDefault="002E1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D3EB0"/>
    <w:multiLevelType w:val="multilevel"/>
    <w:tmpl w:val="5610232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olok">
    <w15:presenceInfo w15:providerId="None" w15:userId="Polok"/>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6A"/>
    <w:rsid w:val="0012375B"/>
    <w:rsid w:val="002E14B0"/>
    <w:rsid w:val="0033746A"/>
    <w:rsid w:val="00360E60"/>
    <w:rsid w:val="0041782D"/>
    <w:rsid w:val="004F0777"/>
    <w:rsid w:val="00590D8F"/>
    <w:rsid w:val="005A4E1D"/>
    <w:rsid w:val="006E6D38"/>
    <w:rsid w:val="00A50626"/>
    <w:rsid w:val="00B35C2F"/>
    <w:rsid w:val="00C63BAB"/>
    <w:rsid w:val="00CB11FF"/>
    <w:rsid w:val="00D755BA"/>
    <w:rsid w:val="00EA7A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ACF6"/>
  <w15:docId w15:val="{4D9C4A68-D2DD-4132-8FD1-8114AB4D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DejaVu Sans"/>
        <w:kern w:val="3"/>
        <w:sz w:val="24"/>
        <w:szCs w:val="24"/>
        <w:lang w:val="en-US" w:eastAsia="ja-JP"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Footer">
    <w:name w:val="footer"/>
    <w:basedOn w:val="Standard"/>
    <w:pPr>
      <w:tabs>
        <w:tab w:val="center" w:pos="4320"/>
        <w:tab w:val="right" w:pos="8640"/>
      </w:tabs>
    </w:pPr>
  </w:style>
  <w:style w:type="paragraph" w:customStyle="1" w:styleId="Framecontents">
    <w:name w:val="Frame contents"/>
    <w:basedOn w:val="Standard"/>
  </w:style>
  <w:style w:type="character" w:customStyle="1" w:styleId="FooterChar">
    <w:name w:val="Footer Char"/>
    <w:basedOn w:val="DefaultParagraphFont"/>
  </w:style>
  <w:style w:type="character" w:styleId="PageNumber">
    <w:name w:val="page number"/>
    <w:basedOn w:val="DefaultParagraphFont"/>
  </w:style>
  <w:style w:type="numbering" w:customStyle="1" w:styleId="NoList1">
    <w:name w:val="No List_1"/>
    <w:basedOn w:val="NoList"/>
    <w:pPr>
      <w:numPr>
        <w:numId w:val="1"/>
      </w:numPr>
    </w:pPr>
  </w:style>
  <w:style w:type="paragraph" w:customStyle="1" w:styleId="Default">
    <w:name w:val="Default"/>
    <w:rsid w:val="00EA7A45"/>
    <w:pPr>
      <w:widowControl/>
      <w:suppressAutoHyphens w:val="0"/>
      <w:autoSpaceDE w:val="0"/>
      <w:adjustRightInd w:val="0"/>
      <w:textAlignment w:val="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 Moore</dc:creator>
  <cp:lastModifiedBy>Polok</cp:lastModifiedBy>
  <cp:revision>5</cp:revision>
  <cp:lastPrinted>2015-02-16T01:55:00Z</cp:lastPrinted>
  <dcterms:created xsi:type="dcterms:W3CDTF">2017-02-15T23:37:00Z</dcterms:created>
  <dcterms:modified xsi:type="dcterms:W3CDTF">2017-02-20T05:42:00Z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UTenn</vt:lpwstr>
  </property>
  <property fmtid="{D5CDD505-2E9C-101B-9397-08002B2CF9AE}" pid="4" name="DocSecurity">
    <vt:r8>0</vt:r8>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